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Ответы: 1, 2, 3,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Ответ: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Поиск фразы на удаленном сервере: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Попытка создать ключи на сервере, нет доступа:</w:t>
      </w:r>
    </w:p>
    <w:p w:rsidR="00000000" w:rsidDel="00000000" w:rsidP="00000000" w:rsidRDefault="00000000" w:rsidRPr="00000000" w14:paraId="0000000A">
      <w:pPr>
        <w:rPr>
          <w:del w:author="Alexey Boroday" w:id="0" w:date="2020-12-18T21:08:52Z"/>
        </w:rPr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del w:author="Alexey Boroday" w:id="0" w:date="2020-12-18T21:08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Запись фразы в файл на локальной машине (также отказано в доступе, права администратора выданы, но проблема осталась)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